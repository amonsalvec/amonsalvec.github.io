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591"/>
        <w:tblW w:w="1107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4"/>
        <w:gridCol w:w="633"/>
        <w:gridCol w:w="6482"/>
      </w:tblGrid>
      <w:tr w:rsidR="0037464A" w:rsidRPr="00CC6BF3" w14:paraId="112942B6" w14:textId="77777777" w:rsidTr="0037464A">
        <w:trPr>
          <w:trHeight w:val="1475"/>
        </w:trPr>
        <w:tc>
          <w:tcPr>
            <w:tcW w:w="3964" w:type="dxa"/>
            <w:vAlign w:val="center"/>
          </w:tcPr>
          <w:p w14:paraId="1BAD73F3" w14:textId="77777777" w:rsidR="0037464A" w:rsidRPr="005378C6" w:rsidRDefault="0037464A" w:rsidP="0037464A">
            <w:pPr>
              <w:tabs>
                <w:tab w:val="left" w:pos="990"/>
              </w:tabs>
              <w:jc w:val="center"/>
              <w:rPr>
                <w:rFonts w:ascii="Calibri" w:hAnsi="Calibri" w:cs="Calibri"/>
                <w:sz w:val="22"/>
              </w:rPr>
            </w:pPr>
            <w:bookmarkStart w:id="0" w:name="_Hlk175051454"/>
            <w:r>
              <w:rPr>
                <w:noProof/>
              </w:rPr>
              <w:drawing>
                <wp:inline distT="0" distB="0" distL="0" distR="0" wp14:anchorId="5A8A757A" wp14:editId="0CC9ABDB">
                  <wp:extent cx="1860550" cy="1256665"/>
                  <wp:effectExtent l="0" t="0" r="6350" b="635"/>
                  <wp:docPr id="954470660" name="Imagen 4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470660" name="Imagen 4" descr="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12566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" w:type="dxa"/>
          </w:tcPr>
          <w:p w14:paraId="6845F349" w14:textId="77777777" w:rsidR="0037464A" w:rsidRPr="005378C6" w:rsidRDefault="0037464A" w:rsidP="0037464A">
            <w:pPr>
              <w:tabs>
                <w:tab w:val="left" w:pos="990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6482" w:type="dxa"/>
            <w:vAlign w:val="center"/>
          </w:tcPr>
          <w:p w14:paraId="5E9338B2" w14:textId="77777777" w:rsidR="0037464A" w:rsidRPr="005378C6" w:rsidRDefault="0037464A" w:rsidP="0037464A">
            <w:pPr>
              <w:pStyle w:val="Ttul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lang w:val="es-ES"/>
              </w:rPr>
            </w:pPr>
            <w:r w:rsidRPr="005378C6">
              <w:rPr>
                <w:rFonts w:ascii="Calibri" w:hAnsi="Calibri" w:cs="Calibri"/>
                <w:b/>
                <w:bCs/>
                <w:sz w:val="36"/>
                <w:szCs w:val="36"/>
                <w:lang w:val="es-ES"/>
              </w:rPr>
              <w:t>Abelardo Enrique Monsalve COBIS</w:t>
            </w:r>
          </w:p>
          <w:p w14:paraId="50F2E432" w14:textId="77777777" w:rsidR="0037464A" w:rsidRPr="005378C6" w:rsidRDefault="0037464A" w:rsidP="0037464A">
            <w:pPr>
              <w:jc w:val="center"/>
              <w:rPr>
                <w:rFonts w:ascii="Calibri" w:hAnsi="Calibri" w:cs="Calibri"/>
                <w:sz w:val="22"/>
                <w:lang w:val="es-ES"/>
              </w:rPr>
            </w:pPr>
          </w:p>
        </w:tc>
      </w:tr>
      <w:tr w:rsidR="0037464A" w:rsidRPr="005378C6" w14:paraId="3DB16C09" w14:textId="77777777" w:rsidTr="0037464A">
        <w:trPr>
          <w:trHeight w:val="6683"/>
        </w:trPr>
        <w:tc>
          <w:tcPr>
            <w:tcW w:w="3964" w:type="dxa"/>
          </w:tcPr>
          <w:p w14:paraId="76F0ECD9" w14:textId="77777777" w:rsidR="0037464A" w:rsidRDefault="0037464A" w:rsidP="0037464A">
            <w:pPr>
              <w:pStyle w:val="Ttulo3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13BB2B88" w14:textId="77777777" w:rsidR="0037464A" w:rsidRPr="005378C6" w:rsidRDefault="0037464A" w:rsidP="0037464A">
            <w:pPr>
              <w:pStyle w:val="Ttulo3"/>
              <w:spacing w:before="0" w:after="0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5378C6">
              <w:rPr>
                <w:rFonts w:ascii="Calibri" w:hAnsi="Calibri" w:cs="Calibri"/>
                <w:sz w:val="22"/>
                <w:szCs w:val="22"/>
                <w:lang w:val="es-ES"/>
              </w:rPr>
              <w:t>Perfil</w:t>
            </w:r>
          </w:p>
          <w:p w14:paraId="0E81CD10" w14:textId="77777777" w:rsidR="0037464A" w:rsidRDefault="0037464A" w:rsidP="0037464A">
            <w:pPr>
              <w:pStyle w:val="Ttulo3"/>
              <w:spacing w:before="0" w:after="0"/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</w:pP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>A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nalista 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y 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>científico de datos con experiencia en modelización matemática y análisis estadístico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 con h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abilidades avanzadas en programación con R y Python, así como en desarrollo web con Java, HTML y CSS. 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>Desarrollador de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modelos predictivos 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para 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>abordar</w:t>
            </w:r>
            <w:r w:rsidRPr="00CC6BF3"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 problemas complejos y</w:t>
            </w:r>
            <w:r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  <w:t xml:space="preserve"> puesta en producción mediante aplicaciones web.</w:t>
            </w:r>
          </w:p>
          <w:p w14:paraId="24A48B52" w14:textId="77777777" w:rsidR="0037464A" w:rsidRPr="00CC6BF3" w:rsidRDefault="0037464A" w:rsidP="0037464A">
            <w:pPr>
              <w:rPr>
                <w:lang w:val="es-ES"/>
              </w:rPr>
            </w:pPr>
          </w:p>
          <w:p w14:paraId="57819E95" w14:textId="77777777" w:rsidR="0037464A" w:rsidRPr="00CC6BF3" w:rsidRDefault="0037464A" w:rsidP="0037464A">
            <w:pPr>
              <w:pStyle w:val="Ttulo3"/>
              <w:spacing w:before="0" w:after="0"/>
              <w:rPr>
                <w:rFonts w:ascii="Calibri" w:eastAsiaTheme="minorEastAsia" w:hAnsi="Calibri" w:cs="Calibri"/>
                <w:b w:val="0"/>
                <w:caps w:val="0"/>
                <w:color w:val="auto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 w:rsidRPr="005378C6">
              <w:rPr>
                <w:rFonts w:ascii="Calibri" w:hAnsi="Calibri" w:cs="Calibri"/>
                <w:sz w:val="22"/>
                <w:szCs w:val="22"/>
                <w:lang w:val="es-ES"/>
              </w:rPr>
              <w:t>CONTACTO</w:t>
            </w:r>
          </w:p>
          <w:p w14:paraId="22AD9325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ES"/>
              </w:rPr>
            </w:pPr>
            <w:r>
              <w:rPr>
                <w:rFonts w:ascii="Calibri" w:hAnsi="Calibri" w:cs="Calibri"/>
                <w:sz w:val="22"/>
                <w:lang w:val="es-ES"/>
              </w:rPr>
              <w:t xml:space="preserve"> </w:t>
            </w:r>
            <w:r w:rsidRPr="005378C6">
              <w:rPr>
                <w:rFonts w:ascii="Calibri" w:hAnsi="Calibri" w:cs="Calibri"/>
                <w:sz w:val="22"/>
                <w:lang w:val="es-ES"/>
              </w:rPr>
              <w:t>TELEFONO:</w:t>
            </w:r>
            <w:r>
              <w:rPr>
                <w:rFonts w:ascii="Calibri" w:hAnsi="Calibri" w:cs="Calibri"/>
                <w:sz w:val="22"/>
                <w:lang w:val="es-ES"/>
              </w:rPr>
              <w:t xml:space="preserve"> </w:t>
            </w:r>
            <w:ins w:id="1" w:author="Abelardo E Monsalve" w:date="2024-07-23T18:20:00Z" w16du:dateUtc="2024-07-23T16:20:00Z">
              <w:r w:rsidRPr="005378C6">
                <w:rPr>
                  <w:rFonts w:ascii="Calibri" w:hAnsi="Calibri" w:cs="Calibri"/>
                  <w:sz w:val="22"/>
                  <w:lang w:val="es-ES"/>
                </w:rPr>
                <w:t>663492763</w:t>
              </w:r>
            </w:ins>
          </w:p>
          <w:p w14:paraId="77F2C42F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ES"/>
              </w:rPr>
            </w:pPr>
          </w:p>
          <w:p w14:paraId="375D45CC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ES"/>
              </w:rPr>
            </w:pPr>
            <w:r w:rsidRPr="00253378">
              <w:rPr>
                <w:rFonts w:ascii="Calibri" w:hAnsi="Calibri" w:cs="Calibri"/>
                <w:sz w:val="22"/>
                <w:lang w:val="es-ES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</w:rPr>
                <w:id w:val="-240260293"/>
                <w:placeholder>
                  <w:docPart w:val="F0AA8285EB9B44B68EC609B595A2436D"/>
                </w:placeholder>
                <w:temporary/>
                <w:showingPlcHdr/>
                <w15:appearance w15:val="hidden"/>
              </w:sdtPr>
              <w:sdtContent>
                <w:r w:rsidRPr="005378C6">
                  <w:rPr>
                    <w:rFonts w:ascii="Calibri" w:hAnsi="Calibri" w:cs="Calibri"/>
                    <w:sz w:val="22"/>
                    <w:lang w:val="es-ES"/>
                  </w:rPr>
                  <w:t>EMAIL:</w:t>
                </w:r>
              </w:sdtContent>
            </w:sdt>
          </w:p>
          <w:p w14:paraId="104B6D5E" w14:textId="77777777" w:rsidR="0037464A" w:rsidRPr="00253378" w:rsidRDefault="0037464A" w:rsidP="0037464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5337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253378">
              <w:rPr>
                <w:rFonts w:ascii="Calibri" w:hAnsi="Calibri" w:cs="Calibri"/>
                <w:sz w:val="20"/>
                <w:szCs w:val="20"/>
                <w:lang w:val="es-ES"/>
              </w:rPr>
              <w:instrText>HYPERLINK "mailto:</w:instrText>
            </w:r>
            <w:ins w:id="2" w:author="Abelardo E Monsalve" w:date="2024-07-23T18:20:00Z" w16du:dateUtc="2024-07-23T16:20:00Z">
              <w:r w:rsidRPr="00253378">
                <w:rPr>
                  <w:rFonts w:ascii="Calibri" w:hAnsi="Calibri" w:cs="Calibri"/>
                  <w:sz w:val="20"/>
                  <w:szCs w:val="20"/>
                  <w:lang w:val="es-ES"/>
                </w:rPr>
                <w:instrText>abelardoemc@gmail.com</w:instrText>
              </w:r>
            </w:ins>
            <w:r w:rsidRPr="00253378">
              <w:rPr>
                <w:rFonts w:ascii="Calibri" w:hAnsi="Calibri" w:cs="Calibri"/>
                <w:sz w:val="20"/>
                <w:szCs w:val="20"/>
                <w:lang w:val="es-ES"/>
              </w:rPr>
              <w:instrText>"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ins w:id="3" w:author="Abelardo E Monsalve" w:date="2024-07-23T18:20:00Z" w16du:dateUtc="2024-07-23T16:20:00Z">
              <w:r w:rsidRPr="00253378">
                <w:rPr>
                  <w:rStyle w:val="Hipervnculo"/>
                  <w:rFonts w:ascii="Calibri" w:hAnsi="Calibri" w:cs="Calibri"/>
                  <w:sz w:val="20"/>
                  <w:szCs w:val="20"/>
                  <w:lang w:val="es-ES"/>
                </w:rPr>
                <w:t>abelardoemc@gmail.com</w:t>
              </w:r>
            </w:ins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14:paraId="38AF62DA" w14:textId="77777777" w:rsidR="0037464A" w:rsidRPr="00253378" w:rsidRDefault="0037464A" w:rsidP="0037464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5337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</w:t>
            </w:r>
            <w:hyperlink r:id="rId9" w:history="1">
              <w:r w:rsidRPr="00253378">
                <w:rPr>
                  <w:rStyle w:val="Hipervnculo"/>
                  <w:rFonts w:ascii="Calibri" w:hAnsi="Calibri" w:cs="Calibri"/>
                  <w:sz w:val="20"/>
                  <w:szCs w:val="20"/>
                  <w:lang w:val="es-ES"/>
                </w:rPr>
                <w:t>https://github.com/amonsalvec</w:t>
              </w:r>
            </w:hyperlink>
          </w:p>
          <w:p w14:paraId="3B700569" w14:textId="77777777" w:rsidR="0037464A" w:rsidRPr="00253378" w:rsidRDefault="0037464A" w:rsidP="0037464A">
            <w:pPr>
              <w:rPr>
                <w:rFonts w:ascii="Calibri" w:hAnsi="Calibri" w:cs="Calibri"/>
                <w:sz w:val="20"/>
                <w:szCs w:val="20"/>
              </w:rPr>
            </w:pPr>
            <w:r w:rsidRPr="0025337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253378">
              <w:rPr>
                <w:lang w:val="es-ES"/>
              </w:rPr>
              <w:t xml:space="preserve"> </w:t>
            </w:r>
            <w:hyperlink r:id="rId10" w:history="1">
              <w:r w:rsidRPr="00EC5342">
                <w:rPr>
                  <w:rStyle w:val="Hipervnculo"/>
                  <w:rFonts w:ascii="Calibri" w:hAnsi="Calibri" w:cs="Calibri"/>
                  <w:sz w:val="20"/>
                  <w:szCs w:val="20"/>
                </w:rPr>
                <w:t>https://amonsalvec.github.io/abelardoM_cv/</w:t>
              </w:r>
            </w:hyperlink>
          </w:p>
          <w:p w14:paraId="538C5A2C" w14:textId="77777777" w:rsidR="0037464A" w:rsidRPr="00253378" w:rsidRDefault="0037464A" w:rsidP="0037464A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dxa"/>
          </w:tcPr>
          <w:p w14:paraId="4A6C1955" w14:textId="77777777" w:rsidR="0037464A" w:rsidRPr="00253378" w:rsidRDefault="0037464A" w:rsidP="0037464A">
            <w:pPr>
              <w:tabs>
                <w:tab w:val="left" w:pos="990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6482" w:type="dxa"/>
            <w:vAlign w:val="center"/>
          </w:tcPr>
          <w:p w14:paraId="3014B96E" w14:textId="77777777" w:rsidR="0037464A" w:rsidRPr="0037464A" w:rsidRDefault="0037464A" w:rsidP="0037464A">
            <w:pPr>
              <w:pStyle w:val="Ttulo2"/>
              <w:spacing w:before="0" w:after="0"/>
              <w:rPr>
                <w:rFonts w:ascii="Calibri" w:hAnsi="Calibri" w:cs="Calibri"/>
                <w:color w:val="002060"/>
                <w:sz w:val="32"/>
                <w:szCs w:val="32"/>
              </w:rPr>
            </w:pPr>
            <w:r w:rsidRPr="0037464A">
              <w:rPr>
                <w:rFonts w:ascii="Calibri" w:hAnsi="Calibri" w:cs="Calibri"/>
                <w:color w:val="002060"/>
                <w:sz w:val="32"/>
                <w:szCs w:val="32"/>
              </w:rPr>
              <w:t>EDUCACIÓN</w:t>
            </w:r>
          </w:p>
          <w:p w14:paraId="61059296" w14:textId="77777777" w:rsidR="0037464A" w:rsidRDefault="0037464A" w:rsidP="0037464A">
            <w:pPr>
              <w:rPr>
                <w:rFonts w:ascii="Calibri" w:hAnsi="Calibri" w:cs="Calibri"/>
                <w:b/>
                <w:bCs/>
                <w:sz w:val="22"/>
              </w:rPr>
            </w:pPr>
          </w:p>
          <w:p w14:paraId="261A8BDA" w14:textId="487F91B4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ES"/>
              </w:rPr>
            </w:pPr>
            <w:r w:rsidRPr="005378C6">
              <w:rPr>
                <w:rFonts w:ascii="Calibri" w:hAnsi="Calibri" w:cs="Calibri"/>
                <w:b/>
                <w:bCs/>
                <w:sz w:val="22"/>
              </w:rPr>
              <w:t xml:space="preserve">-  ESPECIALIZACIÓN: INFORMED CLINICAL DECISION MAKING USING   DEEP LEARNING. </w:t>
            </w:r>
            <w:r w:rsidRPr="005378C6">
              <w:rPr>
                <w:rFonts w:ascii="Calibri" w:hAnsi="Calibri" w:cs="Calibri"/>
                <w:color w:val="7F7F7F" w:themeColor="text1" w:themeTint="80"/>
                <w:sz w:val="22"/>
              </w:rPr>
              <w:t xml:space="preserve">Coursera: UNIVERSITY OF GLASGOW. </w:t>
            </w:r>
            <w:r w:rsidRPr="005378C6">
              <w:rPr>
                <w:rFonts w:ascii="Calibri" w:hAnsi="Calibri" w:cs="Calibri"/>
                <w:color w:val="7F7F7F" w:themeColor="text1" w:themeTint="80"/>
                <w:sz w:val="22"/>
                <w:lang w:val="es-ES"/>
              </w:rPr>
              <w:t>2023.</w:t>
            </w:r>
          </w:p>
          <w:p w14:paraId="6373EA55" w14:textId="77777777" w:rsidR="0037464A" w:rsidRPr="005378C6" w:rsidRDefault="0037464A" w:rsidP="0037464A">
            <w:pPr>
              <w:rPr>
                <w:rFonts w:ascii="Calibri" w:hAnsi="Calibri" w:cs="Calibri"/>
                <w:b/>
                <w:bCs/>
                <w:sz w:val="22"/>
                <w:lang w:val="es-VE"/>
              </w:rPr>
            </w:pPr>
          </w:p>
          <w:p w14:paraId="70F1AB4C" w14:textId="77777777" w:rsidR="0037464A" w:rsidRPr="005378C6" w:rsidRDefault="0037464A" w:rsidP="0037464A">
            <w:pPr>
              <w:rPr>
                <w:rFonts w:ascii="Calibri" w:hAnsi="Calibri" w:cs="Calibri"/>
                <w:b/>
                <w:bCs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b/>
                <w:bCs/>
                <w:sz w:val="22"/>
                <w:lang w:val="es-VE"/>
              </w:rPr>
              <w:t>-  DOCTOR EN ESTADISTICA E INVESTIGACIÓN OPERATIVA</w:t>
            </w:r>
          </w:p>
          <w:p w14:paraId="02457C72" w14:textId="77777777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  <w:t xml:space="preserve">UNIVERSIDAD DE SANTIAGO DE COMPOSTELA, 2011 </w:t>
            </w:r>
          </w:p>
          <w:p w14:paraId="3EC3E261" w14:textId="77777777" w:rsidR="0037464A" w:rsidRPr="005378C6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</w:p>
          <w:p w14:paraId="7BD06938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b/>
                <w:bCs/>
                <w:sz w:val="22"/>
                <w:lang w:val="es-VE"/>
              </w:rPr>
              <w:t>-  DIPLOMA DE ESTUDIOS AVANZADOS</w:t>
            </w:r>
            <w:r w:rsidRPr="005378C6">
              <w:rPr>
                <w:rFonts w:ascii="Calibri" w:hAnsi="Calibri" w:cs="Calibri"/>
                <w:sz w:val="22"/>
                <w:lang w:val="es-VE"/>
              </w:rPr>
              <w:t xml:space="preserve">.  </w:t>
            </w:r>
          </w:p>
          <w:p w14:paraId="05619337" w14:textId="77777777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  <w:t xml:space="preserve">UNIVERSIDAD DE SANTIAGO DE COMPOSTELA, 2008 </w:t>
            </w:r>
          </w:p>
          <w:p w14:paraId="0B5960DA" w14:textId="77777777" w:rsidR="0037464A" w:rsidRPr="005378C6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</w:p>
          <w:p w14:paraId="7EE543B0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b/>
                <w:bCs/>
                <w:sz w:val="22"/>
                <w:lang w:val="es-VE"/>
              </w:rPr>
              <w:t>-  MAGISTER SCIENTIARUM EN MODELOS ALEATORIOS</w:t>
            </w:r>
            <w:r w:rsidRPr="005378C6">
              <w:rPr>
                <w:rFonts w:ascii="Calibri" w:hAnsi="Calibri" w:cs="Calibri"/>
                <w:sz w:val="22"/>
                <w:lang w:val="es-VE"/>
              </w:rPr>
              <w:t xml:space="preserve">. </w:t>
            </w:r>
          </w:p>
          <w:p w14:paraId="3C62B57E" w14:textId="77777777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  <w:t>INSTITUTO VENEZOLANO DE INVESTIGACIONES CIENTÍFICAS, 2002.</w:t>
            </w:r>
          </w:p>
          <w:p w14:paraId="31D974AC" w14:textId="77777777" w:rsidR="0037464A" w:rsidRPr="005378C6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</w:p>
          <w:p w14:paraId="7E5DB269" w14:textId="77777777" w:rsidR="0037464A" w:rsidRPr="005378C6" w:rsidRDefault="0037464A" w:rsidP="0037464A">
            <w:pPr>
              <w:rPr>
                <w:rFonts w:ascii="Calibri" w:hAnsi="Calibri" w:cs="Calibri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b/>
                <w:bCs/>
                <w:sz w:val="22"/>
                <w:lang w:val="es-VE"/>
              </w:rPr>
              <w:t>-  LICENCIADO EN MATEMÁTICAS</w:t>
            </w:r>
            <w:r w:rsidRPr="005378C6">
              <w:rPr>
                <w:rFonts w:ascii="Calibri" w:hAnsi="Calibri" w:cs="Calibri"/>
                <w:sz w:val="22"/>
                <w:lang w:val="es-VE"/>
              </w:rPr>
              <w:t xml:space="preserve">. </w:t>
            </w:r>
          </w:p>
          <w:p w14:paraId="6B9274BB" w14:textId="77777777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  <w:r w:rsidRPr="005378C6"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  <w:t>UNIVERSIDAD DE LOS ANDES, Venezuela. 1998.</w:t>
            </w:r>
          </w:p>
          <w:p w14:paraId="33620E3E" w14:textId="77777777" w:rsidR="0037464A" w:rsidRDefault="0037464A" w:rsidP="0037464A">
            <w:pPr>
              <w:rPr>
                <w:rFonts w:ascii="Calibri" w:hAnsi="Calibri" w:cs="Calibri"/>
                <w:color w:val="7F7F7F" w:themeColor="text1" w:themeTint="80"/>
                <w:sz w:val="22"/>
                <w:lang w:val="es-VE"/>
              </w:rPr>
            </w:pPr>
          </w:p>
          <w:p w14:paraId="2F8FE8B5" w14:textId="77777777" w:rsidR="0037464A" w:rsidRPr="0037464A" w:rsidRDefault="0037464A" w:rsidP="0037464A">
            <w:pPr>
              <w:pStyle w:val="Ttulo2"/>
              <w:spacing w:before="0" w:after="0"/>
              <w:rPr>
                <w:rFonts w:ascii="Calibri" w:hAnsi="Calibri" w:cs="Calibri"/>
                <w:color w:val="002060"/>
                <w:sz w:val="32"/>
                <w:szCs w:val="32"/>
                <w:lang w:val="es-ES"/>
              </w:rPr>
            </w:pPr>
            <w:r w:rsidRPr="0037464A">
              <w:rPr>
                <w:rFonts w:ascii="Calibri" w:hAnsi="Calibri" w:cs="Calibri"/>
                <w:color w:val="002060"/>
                <w:sz w:val="32"/>
                <w:szCs w:val="32"/>
                <w:lang w:val="es-ES"/>
              </w:rPr>
              <w:t xml:space="preserve">Experiencia  </w:t>
            </w:r>
          </w:p>
          <w:p w14:paraId="67BFE9F7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s-ES"/>
              </w:rPr>
            </w:pPr>
          </w:p>
          <w:p w14:paraId="3EDF341B" w14:textId="405DC0F2" w:rsidR="0037464A" w:rsidRPr="005378C6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</w:pPr>
            <w:r w:rsidRPr="005378C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s-ES"/>
              </w:rPr>
              <w:t>-  TÉCNICO DE INVESTIGACIÓN</w:t>
            </w:r>
            <w:r w:rsidRPr="005378C6">
              <w:rPr>
                <w:rFonts w:ascii="Calibri" w:eastAsia="Times New Roman" w:hAnsi="Calibri" w:cs="Calibri"/>
                <w:sz w:val="22"/>
                <w:szCs w:val="22"/>
                <w:lang w:val="es-ES" w:eastAsia="es-ES"/>
              </w:rPr>
              <w:t xml:space="preserve">,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>Basque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 xml:space="preserve"> Center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>for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>Applied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>Mathematics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 xml:space="preserve">      BCAM, País Vasco, (2020- 2024).</w:t>
            </w:r>
          </w:p>
          <w:p w14:paraId="13DECD2C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s-ES"/>
              </w:rPr>
            </w:pPr>
          </w:p>
          <w:p w14:paraId="6571D0E5" w14:textId="77777777" w:rsidR="0037464A" w:rsidRPr="005378C6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sz w:val="22"/>
                <w:szCs w:val="22"/>
                <w:lang w:val="es-ES" w:eastAsia="es-ES"/>
              </w:rPr>
            </w:pPr>
            <w:r w:rsidRPr="005378C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s-ES"/>
              </w:rPr>
              <w:t>- TÉCNICO DE INVESTIGACIÓN</w:t>
            </w:r>
            <w:r w:rsidRPr="005378C6">
              <w:rPr>
                <w:rFonts w:ascii="Calibri" w:eastAsia="Times New Roman" w:hAnsi="Calibri" w:cs="Calibri"/>
                <w:sz w:val="22"/>
                <w:szCs w:val="22"/>
                <w:lang w:val="es-ES" w:eastAsia="es-ES"/>
              </w:rPr>
              <w:t xml:space="preserve">, </w:t>
            </w:r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s-ES"/>
              </w:rPr>
              <w:t>Instituto Tecnológico de Matemática Industrial- ITMATI, Santiago de Compostela, Galicia, (2019-2020).</w:t>
            </w:r>
          </w:p>
          <w:p w14:paraId="5A67DF12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n-US"/>
              </w:rPr>
            </w:pPr>
          </w:p>
          <w:p w14:paraId="5DE5955F" w14:textId="77777777" w:rsidR="0037464A" w:rsidRPr="00CC6BF3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sz w:val="22"/>
                <w:szCs w:val="22"/>
                <w:lang w:val="es-ES" w:eastAsia="en-US"/>
              </w:rPr>
            </w:pPr>
            <w:r w:rsidRPr="005378C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n-US"/>
              </w:rPr>
              <w:t>-  PROFESOR TITULAR</w:t>
            </w:r>
            <w:r w:rsidRPr="005378C6">
              <w:rPr>
                <w:rFonts w:ascii="Calibri" w:eastAsia="Times New Roman" w:hAnsi="Calibri" w:cs="Calibri"/>
                <w:sz w:val="22"/>
                <w:szCs w:val="22"/>
                <w:lang w:val="es-ES" w:eastAsia="en-US"/>
              </w:rPr>
              <w:t>,</w:t>
            </w:r>
            <w:r>
              <w:rPr>
                <w:rFonts w:ascii="Calibri" w:eastAsia="Times New Roman" w:hAnsi="Calibri" w:cs="Calibri"/>
                <w:sz w:val="22"/>
                <w:szCs w:val="22"/>
                <w:lang w:val="es-ES" w:eastAsia="en-US"/>
              </w:rPr>
              <w:t xml:space="preserve"> </w:t>
            </w:r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 xml:space="preserve">Universidad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>CentroccidentaL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 xml:space="preserve"> Lisandro Alvarado, Venezuela, (2001-2019).</w:t>
            </w:r>
          </w:p>
          <w:p w14:paraId="4BA04390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n-US"/>
              </w:rPr>
            </w:pPr>
          </w:p>
          <w:p w14:paraId="5E4CD449" w14:textId="77777777" w:rsidR="0037464A" w:rsidRPr="005378C6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sz w:val="22"/>
                <w:szCs w:val="22"/>
                <w:lang w:val="es-ES" w:eastAsia="en-US"/>
              </w:rPr>
            </w:pPr>
            <w:r w:rsidRPr="005378C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s-ES" w:eastAsia="en-US"/>
              </w:rPr>
              <w:t>- JEFE DE DEPARTAMENTO DE IO Y ESTADÍSTICA</w:t>
            </w:r>
            <w:r w:rsidRPr="005378C6">
              <w:rPr>
                <w:rFonts w:ascii="Calibri" w:eastAsia="Times New Roman" w:hAnsi="Calibri" w:cs="Calibri"/>
                <w:sz w:val="22"/>
                <w:szCs w:val="22"/>
                <w:lang w:val="es-ES" w:eastAsia="en-US"/>
              </w:rPr>
              <w:t xml:space="preserve">, </w:t>
            </w:r>
          </w:p>
          <w:p w14:paraId="4478E0B7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</w:pPr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 xml:space="preserve">Universidad </w:t>
            </w:r>
            <w:proofErr w:type="spellStart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>Centroccidental</w:t>
            </w:r>
            <w:proofErr w:type="spellEnd"/>
            <w:r w:rsidRPr="005378C6"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  <w:t xml:space="preserve"> Lisandro Alvarado, (2015-2019).</w:t>
            </w:r>
          </w:p>
          <w:p w14:paraId="6C51B168" w14:textId="77777777" w:rsidR="0037464A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</w:pPr>
          </w:p>
          <w:p w14:paraId="150FD653" w14:textId="47C0C331" w:rsidR="0037464A" w:rsidRPr="005378C6" w:rsidRDefault="0037464A" w:rsidP="0037464A">
            <w:pPr>
              <w:pStyle w:val="Default"/>
              <w:suppressAutoHyphens w:val="0"/>
              <w:overflowPunct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7F7F7F" w:themeColor="text1" w:themeTint="80"/>
                <w:sz w:val="22"/>
                <w:szCs w:val="22"/>
                <w:lang w:val="es-ES" w:eastAsia="en-US"/>
              </w:rPr>
            </w:pPr>
            <w:r w:rsidRPr="005378C6">
              <w:rPr>
                <w:rFonts w:ascii="Calibri" w:hAnsi="Calibri" w:cs="Calibri"/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2FD29E91" wp14:editId="3D73F94B">
                  <wp:simplePos x="0" y="0"/>
                  <wp:positionH relativeFrom="column">
                    <wp:posOffset>1270</wp:posOffset>
                  </wp:positionH>
                  <wp:positionV relativeFrom="page">
                    <wp:posOffset>6045200</wp:posOffset>
                  </wp:positionV>
                  <wp:extent cx="3917950" cy="1257300"/>
                  <wp:effectExtent l="0" t="0" r="0" b="0"/>
                  <wp:wrapTopAndBottom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rPr>
                <w:rFonts w:ascii="Calibri" w:hAnsi="Calibri" w:cs="Calibri"/>
              </w:rPr>
              <w:id w:val="1669594239"/>
              <w:placeholder>
                <w:docPart w:val="9E44EB4D5EC14023A7EA6857987C7FF9"/>
              </w:placeholder>
              <w:temporary/>
              <w:showingPlcHdr/>
              <w15:appearance w15:val="hidden"/>
            </w:sdtPr>
            <w:sdtContent>
              <w:p w14:paraId="1B9DE53A" w14:textId="77777777" w:rsidR="0037464A" w:rsidRPr="005378C6" w:rsidRDefault="0037464A" w:rsidP="0037464A">
                <w:pPr>
                  <w:pStyle w:val="Ttulo2"/>
                  <w:spacing w:before="0" w:after="0"/>
                  <w:rPr>
                    <w:rFonts w:ascii="Calibri" w:hAnsi="Calibri" w:cs="Calibri"/>
                    <w:lang w:val="es-ES"/>
                  </w:rPr>
                </w:pPr>
                <w:r w:rsidRPr="0037464A">
                  <w:rPr>
                    <w:rStyle w:val="Ttulo2Car"/>
                    <w:rFonts w:ascii="Calibri" w:hAnsi="Calibri" w:cs="Calibri"/>
                    <w:b/>
                    <w:color w:val="002060"/>
                    <w:sz w:val="32"/>
                    <w:szCs w:val="32"/>
                    <w:lang w:val="es-ES" w:bidi="es-ES"/>
                  </w:rPr>
                  <w:t>APTITUDES</w:t>
                </w:r>
              </w:p>
            </w:sdtContent>
          </w:sdt>
          <w:p w14:paraId="136FA8F5" w14:textId="50898BB0" w:rsidR="0037464A" w:rsidRPr="005378C6" w:rsidRDefault="0037464A" w:rsidP="0037464A">
            <w:pPr>
              <w:rPr>
                <w:rFonts w:ascii="Calibri" w:hAnsi="Calibri" w:cs="Calibri"/>
                <w:color w:val="FFFFFF" w:themeColor="background1"/>
                <w:sz w:val="22"/>
                <w:lang w:val="es-ES"/>
              </w:rPr>
            </w:pPr>
          </w:p>
        </w:tc>
      </w:tr>
      <w:bookmarkEnd w:id="0"/>
    </w:tbl>
    <w:p w14:paraId="0FB6A7C1" w14:textId="77777777" w:rsidR="00046AD8" w:rsidRPr="005378C6" w:rsidRDefault="00046AD8" w:rsidP="000C45FF">
      <w:pPr>
        <w:tabs>
          <w:tab w:val="left" w:pos="990"/>
        </w:tabs>
        <w:rPr>
          <w:rFonts w:ascii="Calibri" w:hAnsi="Calibri" w:cs="Calibri"/>
          <w:sz w:val="22"/>
          <w:lang w:val="es-ES"/>
        </w:rPr>
      </w:pPr>
    </w:p>
    <w:p w14:paraId="5AE901EC" w14:textId="77777777" w:rsidR="00604156" w:rsidRPr="005378C6" w:rsidRDefault="00604156" w:rsidP="000C45FF">
      <w:pPr>
        <w:tabs>
          <w:tab w:val="left" w:pos="990"/>
        </w:tabs>
        <w:rPr>
          <w:rFonts w:ascii="Calibri" w:hAnsi="Calibri" w:cs="Calibri"/>
          <w:sz w:val="22"/>
          <w:lang w:val="es-ES"/>
        </w:rPr>
      </w:pPr>
    </w:p>
    <w:sectPr w:rsidR="00604156" w:rsidRPr="005378C6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B1AD4" w14:textId="77777777" w:rsidR="00590292" w:rsidRDefault="00590292" w:rsidP="000C45FF">
      <w:r>
        <w:separator/>
      </w:r>
    </w:p>
  </w:endnote>
  <w:endnote w:type="continuationSeparator" w:id="0">
    <w:p w14:paraId="18778714" w14:textId="77777777" w:rsidR="00590292" w:rsidRDefault="0059029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57ECC" w14:textId="77777777" w:rsidR="00590292" w:rsidRDefault="00590292" w:rsidP="000C45FF">
      <w:r>
        <w:separator/>
      </w:r>
    </w:p>
  </w:footnote>
  <w:footnote w:type="continuationSeparator" w:id="0">
    <w:p w14:paraId="4293AADF" w14:textId="77777777" w:rsidR="00590292" w:rsidRDefault="0059029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31166" w14:textId="2612745F" w:rsidR="000C45FF" w:rsidRDefault="000C45FF" w:rsidP="00253378">
    <w:pPr>
      <w:pStyle w:val="Encabezado"/>
      <w:tabs>
        <w:tab w:val="clear" w:pos="4680"/>
        <w:tab w:val="clear" w:pos="9360"/>
        <w:tab w:val="left" w:pos="765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9590618" wp14:editId="6A0576BE">
          <wp:simplePos x="0" y="0"/>
          <wp:positionH relativeFrom="page">
            <wp:posOffset>254000</wp:posOffset>
          </wp:positionH>
          <wp:positionV relativeFrom="page">
            <wp:posOffset>158750</wp:posOffset>
          </wp:positionV>
          <wp:extent cx="7259955" cy="9685277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85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37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1EA"/>
    <w:multiLevelType w:val="hybridMultilevel"/>
    <w:tmpl w:val="48925E30"/>
    <w:lvl w:ilvl="0" w:tplc="99F025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7AF5"/>
    <w:multiLevelType w:val="hybridMultilevel"/>
    <w:tmpl w:val="FB00C8A0"/>
    <w:lvl w:ilvl="0" w:tplc="1AACA9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0C4"/>
    <w:multiLevelType w:val="hybridMultilevel"/>
    <w:tmpl w:val="0A268DDE"/>
    <w:lvl w:ilvl="0" w:tplc="C4964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0005"/>
    <w:multiLevelType w:val="hybridMultilevel"/>
    <w:tmpl w:val="1160DF66"/>
    <w:lvl w:ilvl="0" w:tplc="551A5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5731"/>
    <w:multiLevelType w:val="hybridMultilevel"/>
    <w:tmpl w:val="82B26058"/>
    <w:lvl w:ilvl="0" w:tplc="098A62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4375E"/>
    <w:multiLevelType w:val="hybridMultilevel"/>
    <w:tmpl w:val="4FEEBF68"/>
    <w:lvl w:ilvl="0" w:tplc="5832CE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B6322"/>
    <w:multiLevelType w:val="hybridMultilevel"/>
    <w:tmpl w:val="783E4F82"/>
    <w:lvl w:ilvl="0" w:tplc="D3C0F6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4116"/>
    <w:multiLevelType w:val="hybridMultilevel"/>
    <w:tmpl w:val="E0CCAF26"/>
    <w:lvl w:ilvl="0" w:tplc="F92CC4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06514"/>
    <w:multiLevelType w:val="hybridMultilevel"/>
    <w:tmpl w:val="2408911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BB2751"/>
    <w:multiLevelType w:val="hybridMultilevel"/>
    <w:tmpl w:val="0CDC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12EF4"/>
    <w:multiLevelType w:val="hybridMultilevel"/>
    <w:tmpl w:val="F718F8BC"/>
    <w:lvl w:ilvl="0" w:tplc="52A60D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01BFB"/>
    <w:multiLevelType w:val="hybridMultilevel"/>
    <w:tmpl w:val="6A06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0F99"/>
    <w:multiLevelType w:val="hybridMultilevel"/>
    <w:tmpl w:val="0EB2FDD2"/>
    <w:lvl w:ilvl="0" w:tplc="EFBEF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27C86"/>
    <w:multiLevelType w:val="hybridMultilevel"/>
    <w:tmpl w:val="F8184BB0"/>
    <w:lvl w:ilvl="0" w:tplc="551A5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55C79"/>
    <w:multiLevelType w:val="hybridMultilevel"/>
    <w:tmpl w:val="9C169B96"/>
    <w:lvl w:ilvl="0" w:tplc="A31838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443FD"/>
    <w:multiLevelType w:val="hybridMultilevel"/>
    <w:tmpl w:val="BC9087FE"/>
    <w:lvl w:ilvl="0" w:tplc="65CCD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73257"/>
    <w:multiLevelType w:val="hybridMultilevel"/>
    <w:tmpl w:val="A5427566"/>
    <w:lvl w:ilvl="0" w:tplc="3A9833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32444"/>
    <w:multiLevelType w:val="hybridMultilevel"/>
    <w:tmpl w:val="CBBEF5F6"/>
    <w:lvl w:ilvl="0" w:tplc="37066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220AF"/>
    <w:multiLevelType w:val="hybridMultilevel"/>
    <w:tmpl w:val="1A465EF2"/>
    <w:lvl w:ilvl="0" w:tplc="C8C23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933E3"/>
    <w:multiLevelType w:val="hybridMultilevel"/>
    <w:tmpl w:val="C8A884A2"/>
    <w:lvl w:ilvl="0" w:tplc="AB30BB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F1AA9"/>
    <w:multiLevelType w:val="hybridMultilevel"/>
    <w:tmpl w:val="D1EE2C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554795">
    <w:abstractNumId w:val="20"/>
  </w:num>
  <w:num w:numId="2" w16cid:durableId="1795512897">
    <w:abstractNumId w:val="11"/>
  </w:num>
  <w:num w:numId="3" w16cid:durableId="243733271">
    <w:abstractNumId w:val="8"/>
  </w:num>
  <w:num w:numId="4" w16cid:durableId="338001644">
    <w:abstractNumId w:val="9"/>
  </w:num>
  <w:num w:numId="5" w16cid:durableId="1053431476">
    <w:abstractNumId w:val="17"/>
  </w:num>
  <w:num w:numId="6" w16cid:durableId="765348874">
    <w:abstractNumId w:val="19"/>
  </w:num>
  <w:num w:numId="7" w16cid:durableId="261962867">
    <w:abstractNumId w:val="14"/>
  </w:num>
  <w:num w:numId="8" w16cid:durableId="1530028396">
    <w:abstractNumId w:val="15"/>
  </w:num>
  <w:num w:numId="9" w16cid:durableId="1604072865">
    <w:abstractNumId w:val="1"/>
  </w:num>
  <w:num w:numId="10" w16cid:durableId="1072775868">
    <w:abstractNumId w:val="12"/>
  </w:num>
  <w:num w:numId="11" w16cid:durableId="831144130">
    <w:abstractNumId w:val="16"/>
  </w:num>
  <w:num w:numId="12" w16cid:durableId="1785004893">
    <w:abstractNumId w:val="5"/>
  </w:num>
  <w:num w:numId="13" w16cid:durableId="927925798">
    <w:abstractNumId w:val="4"/>
  </w:num>
  <w:num w:numId="14" w16cid:durableId="1125076876">
    <w:abstractNumId w:val="7"/>
  </w:num>
  <w:num w:numId="15" w16cid:durableId="2116779976">
    <w:abstractNumId w:val="18"/>
  </w:num>
  <w:num w:numId="16" w16cid:durableId="1311791174">
    <w:abstractNumId w:val="0"/>
  </w:num>
  <w:num w:numId="17" w16cid:durableId="2013987538">
    <w:abstractNumId w:val="2"/>
  </w:num>
  <w:num w:numId="18" w16cid:durableId="1274555575">
    <w:abstractNumId w:val="3"/>
  </w:num>
  <w:num w:numId="19" w16cid:durableId="1609390994">
    <w:abstractNumId w:val="13"/>
  </w:num>
  <w:num w:numId="20" w16cid:durableId="1474759182">
    <w:abstractNumId w:val="6"/>
  </w:num>
  <w:num w:numId="21" w16cid:durableId="20399681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elardo E Monsalve">
    <w15:presenceInfo w15:providerId="Windows Live" w15:userId="2a9d9841bcda3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6E"/>
    <w:rsid w:val="00036450"/>
    <w:rsid w:val="000468BF"/>
    <w:rsid w:val="00046AD8"/>
    <w:rsid w:val="00094499"/>
    <w:rsid w:val="000A0F27"/>
    <w:rsid w:val="000A5E1F"/>
    <w:rsid w:val="000C45FF"/>
    <w:rsid w:val="000E176E"/>
    <w:rsid w:val="000E3FD1"/>
    <w:rsid w:val="000F4092"/>
    <w:rsid w:val="00112054"/>
    <w:rsid w:val="00112689"/>
    <w:rsid w:val="00117903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1FD1"/>
    <w:rsid w:val="002153BB"/>
    <w:rsid w:val="002400EB"/>
    <w:rsid w:val="00253378"/>
    <w:rsid w:val="00256CF7"/>
    <w:rsid w:val="00281FD5"/>
    <w:rsid w:val="002857A8"/>
    <w:rsid w:val="00295DBE"/>
    <w:rsid w:val="0030481B"/>
    <w:rsid w:val="00311B0C"/>
    <w:rsid w:val="003156FC"/>
    <w:rsid w:val="003254B5"/>
    <w:rsid w:val="0037121F"/>
    <w:rsid w:val="003724FC"/>
    <w:rsid w:val="0037464A"/>
    <w:rsid w:val="003910D8"/>
    <w:rsid w:val="003921AE"/>
    <w:rsid w:val="003A6B7D"/>
    <w:rsid w:val="003B06CA"/>
    <w:rsid w:val="003B6124"/>
    <w:rsid w:val="003C059D"/>
    <w:rsid w:val="004071FC"/>
    <w:rsid w:val="00416485"/>
    <w:rsid w:val="00445947"/>
    <w:rsid w:val="00463F20"/>
    <w:rsid w:val="00476274"/>
    <w:rsid w:val="004813B3"/>
    <w:rsid w:val="00491563"/>
    <w:rsid w:val="00496591"/>
    <w:rsid w:val="004A2B0A"/>
    <w:rsid w:val="004A6E95"/>
    <w:rsid w:val="004C63E4"/>
    <w:rsid w:val="004D3011"/>
    <w:rsid w:val="004F301D"/>
    <w:rsid w:val="004F49C4"/>
    <w:rsid w:val="005262AC"/>
    <w:rsid w:val="005378C6"/>
    <w:rsid w:val="00555525"/>
    <w:rsid w:val="00564316"/>
    <w:rsid w:val="00565770"/>
    <w:rsid w:val="00590292"/>
    <w:rsid w:val="005E058A"/>
    <w:rsid w:val="005E39D5"/>
    <w:rsid w:val="005E3CA3"/>
    <w:rsid w:val="00600670"/>
    <w:rsid w:val="00602DC9"/>
    <w:rsid w:val="00604156"/>
    <w:rsid w:val="0061613C"/>
    <w:rsid w:val="0062123A"/>
    <w:rsid w:val="00646E75"/>
    <w:rsid w:val="00656388"/>
    <w:rsid w:val="006771D0"/>
    <w:rsid w:val="0069312E"/>
    <w:rsid w:val="00696064"/>
    <w:rsid w:val="006D39F3"/>
    <w:rsid w:val="00707B1A"/>
    <w:rsid w:val="00715FCB"/>
    <w:rsid w:val="00743101"/>
    <w:rsid w:val="00764C9F"/>
    <w:rsid w:val="00767397"/>
    <w:rsid w:val="007775E1"/>
    <w:rsid w:val="007867A0"/>
    <w:rsid w:val="007927F5"/>
    <w:rsid w:val="007D095A"/>
    <w:rsid w:val="007E28A5"/>
    <w:rsid w:val="00802CA0"/>
    <w:rsid w:val="008133E2"/>
    <w:rsid w:val="0081347E"/>
    <w:rsid w:val="00854035"/>
    <w:rsid w:val="008671CA"/>
    <w:rsid w:val="008E02DE"/>
    <w:rsid w:val="008F1185"/>
    <w:rsid w:val="009260CD"/>
    <w:rsid w:val="00934D70"/>
    <w:rsid w:val="00940A66"/>
    <w:rsid w:val="00952C25"/>
    <w:rsid w:val="00991F01"/>
    <w:rsid w:val="009B5A9F"/>
    <w:rsid w:val="00A2118D"/>
    <w:rsid w:val="00A249BC"/>
    <w:rsid w:val="00A5796E"/>
    <w:rsid w:val="00A62142"/>
    <w:rsid w:val="00A7240C"/>
    <w:rsid w:val="00A7663A"/>
    <w:rsid w:val="00AB3D52"/>
    <w:rsid w:val="00AD0A50"/>
    <w:rsid w:val="00AD76E2"/>
    <w:rsid w:val="00B20152"/>
    <w:rsid w:val="00B219E0"/>
    <w:rsid w:val="00B359E4"/>
    <w:rsid w:val="00B54676"/>
    <w:rsid w:val="00B57D98"/>
    <w:rsid w:val="00B70850"/>
    <w:rsid w:val="00BA389C"/>
    <w:rsid w:val="00BD1B51"/>
    <w:rsid w:val="00BE59E6"/>
    <w:rsid w:val="00BF247E"/>
    <w:rsid w:val="00BF30D8"/>
    <w:rsid w:val="00C066B6"/>
    <w:rsid w:val="00C37BA1"/>
    <w:rsid w:val="00C44884"/>
    <w:rsid w:val="00C4674C"/>
    <w:rsid w:val="00C506CF"/>
    <w:rsid w:val="00C72BED"/>
    <w:rsid w:val="00C9578B"/>
    <w:rsid w:val="00CB0055"/>
    <w:rsid w:val="00CC6BF3"/>
    <w:rsid w:val="00CD0814"/>
    <w:rsid w:val="00D2522B"/>
    <w:rsid w:val="00D27CD3"/>
    <w:rsid w:val="00D422DE"/>
    <w:rsid w:val="00D5459D"/>
    <w:rsid w:val="00D7261D"/>
    <w:rsid w:val="00DA1F4D"/>
    <w:rsid w:val="00DB3DC6"/>
    <w:rsid w:val="00DB6879"/>
    <w:rsid w:val="00DD172A"/>
    <w:rsid w:val="00E06938"/>
    <w:rsid w:val="00E25A26"/>
    <w:rsid w:val="00E4381A"/>
    <w:rsid w:val="00E55D74"/>
    <w:rsid w:val="00E7261D"/>
    <w:rsid w:val="00EA1CF0"/>
    <w:rsid w:val="00ED1BBF"/>
    <w:rsid w:val="00F00F66"/>
    <w:rsid w:val="00F60274"/>
    <w:rsid w:val="00F77FB9"/>
    <w:rsid w:val="00FB068F"/>
    <w:rsid w:val="00F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83E33"/>
  <w14:defaultImageDpi w14:val="32767"/>
  <w15:chartTrackingRefBased/>
  <w15:docId w15:val="{B928B4AB-1027-4247-8FF8-A6A343C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5378C6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Revisin">
    <w:name w:val="Revision"/>
    <w:hidden/>
    <w:uiPriority w:val="99"/>
    <w:semiHidden/>
    <w:rsid w:val="000E176E"/>
    <w:rPr>
      <w:sz w:val="18"/>
      <w:szCs w:val="22"/>
    </w:rPr>
  </w:style>
  <w:style w:type="paragraph" w:customStyle="1" w:styleId="Default">
    <w:name w:val="Default"/>
    <w:rsid w:val="00CD0814"/>
    <w:pPr>
      <w:suppressAutoHyphens/>
      <w:overflowPunct w:val="0"/>
    </w:pPr>
    <w:rPr>
      <w:rFonts w:ascii="Arial" w:eastAsia="Calibri" w:hAnsi="Arial" w:cs="Arial"/>
      <w:color w:val="000000"/>
      <w:lang w:eastAsia="zh-CN"/>
    </w:rPr>
  </w:style>
  <w:style w:type="paragraph" w:styleId="Prrafodelista">
    <w:name w:val="List Paragraph"/>
    <w:basedOn w:val="Normal"/>
    <w:uiPriority w:val="34"/>
    <w:semiHidden/>
    <w:qFormat/>
    <w:rsid w:val="008E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monsalvec.github.io/abelardoM_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onsalvec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la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884556974948634"/>
          <c:y val="0"/>
          <c:w val="0.5517857553057083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Programación en R</c:v>
                </c:pt>
                <c:pt idx="1">
                  <c:v>Programación en Pyhton</c:v>
                </c:pt>
                <c:pt idx="2">
                  <c:v>Desarrollo Web</c:v>
                </c:pt>
                <c:pt idx="3">
                  <c:v>Desarrollo Web Java</c:v>
                </c:pt>
                <c:pt idx="4">
                  <c:v>Machine Learning</c:v>
                </c:pt>
                <c:pt idx="5">
                  <c:v>Modelización Matemática y Estadística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0.9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29-4510-B68C-CCF18839E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AA8285EB9B44B68EC609B595A24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3CC8-57F5-45A7-B839-041EC3DC2F05}"/>
      </w:docPartPr>
      <w:docPartBody>
        <w:p w:rsidR="00000000" w:rsidRDefault="00B9373B" w:rsidP="00B9373B">
          <w:pPr>
            <w:pStyle w:val="F0AA8285EB9B44B68EC609B595A2436D"/>
          </w:pPr>
          <w:r w:rsidRPr="004D3011">
            <w:t>EMAIL:</w:t>
          </w:r>
        </w:p>
      </w:docPartBody>
    </w:docPart>
    <w:docPart>
      <w:docPartPr>
        <w:name w:val="9E44EB4D5EC14023A7EA6857987C7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F06F-44D6-47A9-B7A9-36B2B6386FD1}"/>
      </w:docPartPr>
      <w:docPartBody>
        <w:p w:rsidR="00000000" w:rsidRDefault="00B9373B" w:rsidP="00B9373B">
          <w:pPr>
            <w:pStyle w:val="9E44EB4D5EC14023A7EA6857987C7FF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2C"/>
    <w:rsid w:val="000E4F2C"/>
    <w:rsid w:val="000F4092"/>
    <w:rsid w:val="002C455E"/>
    <w:rsid w:val="00391D73"/>
    <w:rsid w:val="003B6124"/>
    <w:rsid w:val="003C059D"/>
    <w:rsid w:val="004079A3"/>
    <w:rsid w:val="00471177"/>
    <w:rsid w:val="004A2B0A"/>
    <w:rsid w:val="00690781"/>
    <w:rsid w:val="0081347E"/>
    <w:rsid w:val="00854035"/>
    <w:rsid w:val="008613D1"/>
    <w:rsid w:val="00995346"/>
    <w:rsid w:val="00A249BC"/>
    <w:rsid w:val="00B9373B"/>
    <w:rsid w:val="00C44884"/>
    <w:rsid w:val="00DB41B3"/>
    <w:rsid w:val="00F00F66"/>
    <w:rsid w:val="00F02649"/>
    <w:rsid w:val="00F47A79"/>
    <w:rsid w:val="00F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B9373B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43E68FA1984BD3864988A0F4D12A30">
    <w:name w:val="7143E68FA1984BD3864988A0F4D12A30"/>
  </w:style>
  <w:style w:type="character" w:styleId="Hipervnculo">
    <w:name w:val="Hyperlink"/>
    <w:basedOn w:val="Fuentedeprrafopredeter"/>
    <w:uiPriority w:val="99"/>
    <w:unhideWhenUsed/>
    <w:rPr>
      <w:color w:val="BF4E14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9373B"/>
    <w:rPr>
      <w:rFonts w:ascii="Century Gothic" w:eastAsiaTheme="majorEastAsia" w:hAnsi="Century Gothic" w:cstheme="majorBidi"/>
      <w:b/>
      <w:bCs/>
      <w:caps/>
      <w:kern w:val="0"/>
      <w:sz w:val="22"/>
      <w:szCs w:val="26"/>
      <w:lang w:val="es-ES" w:eastAsia="ja-JP"/>
      <w14:ligatures w14:val="none"/>
    </w:rPr>
  </w:style>
  <w:style w:type="paragraph" w:customStyle="1" w:styleId="05D7E9F6B0AC413C810EE0231AD43942">
    <w:name w:val="05D7E9F6B0AC413C810EE0231AD43942"/>
    <w:rsid w:val="008613D1"/>
    <w:rPr>
      <w:lang w:val="es-ES" w:eastAsia="es-ES"/>
    </w:rPr>
  </w:style>
  <w:style w:type="paragraph" w:customStyle="1" w:styleId="4E7DD18D27F54F51BE7E8F8A6446B5F7">
    <w:name w:val="4E7DD18D27F54F51BE7E8F8A6446B5F7"/>
    <w:rsid w:val="00B9373B"/>
    <w:rPr>
      <w:lang w:val="es-ES" w:eastAsia="es-ES"/>
    </w:rPr>
  </w:style>
  <w:style w:type="paragraph" w:customStyle="1" w:styleId="4ACAB51C54E04FE48C0A7C7FF91AD011">
    <w:name w:val="4ACAB51C54E04FE48C0A7C7FF91AD011"/>
    <w:rsid w:val="00B9373B"/>
    <w:rPr>
      <w:lang w:val="es-ES" w:eastAsia="es-ES"/>
    </w:rPr>
  </w:style>
  <w:style w:type="paragraph" w:customStyle="1" w:styleId="C94B06DF1A6C49B1A21DB2BE2E91A5D2">
    <w:name w:val="C94B06DF1A6C49B1A21DB2BE2E91A5D2"/>
    <w:rsid w:val="00B9373B"/>
    <w:rPr>
      <w:lang w:val="es-ES" w:eastAsia="es-ES"/>
    </w:rPr>
  </w:style>
  <w:style w:type="paragraph" w:customStyle="1" w:styleId="920AFDAC33314A2E82A4404910C2BC22">
    <w:name w:val="920AFDAC33314A2E82A4404910C2BC22"/>
    <w:rsid w:val="00B9373B"/>
    <w:rPr>
      <w:lang w:val="es-ES" w:eastAsia="es-ES"/>
    </w:rPr>
  </w:style>
  <w:style w:type="paragraph" w:customStyle="1" w:styleId="5447278E72B146BB9A3D187D6C3E12C6">
    <w:name w:val="5447278E72B146BB9A3D187D6C3E12C6"/>
    <w:rsid w:val="00B9373B"/>
    <w:rPr>
      <w:lang w:val="es-ES" w:eastAsia="es-ES"/>
    </w:rPr>
  </w:style>
  <w:style w:type="paragraph" w:customStyle="1" w:styleId="E870038D74CC4EDCAF46B6F566220679">
    <w:name w:val="E870038D74CC4EDCAF46B6F566220679"/>
    <w:rsid w:val="00B9373B"/>
    <w:rPr>
      <w:lang w:val="es-ES" w:eastAsia="es-ES"/>
    </w:rPr>
  </w:style>
  <w:style w:type="paragraph" w:customStyle="1" w:styleId="6E97AD5F66A44FE89E74220DE6AA7A3C">
    <w:name w:val="6E97AD5F66A44FE89E74220DE6AA7A3C"/>
    <w:rsid w:val="00B9373B"/>
    <w:rPr>
      <w:lang w:val="es-ES" w:eastAsia="es-ES"/>
    </w:rPr>
  </w:style>
  <w:style w:type="paragraph" w:customStyle="1" w:styleId="A324974ADBED4C2DB57BE47C0B213C21">
    <w:name w:val="A324974ADBED4C2DB57BE47C0B213C21"/>
    <w:rsid w:val="00B9373B"/>
    <w:rPr>
      <w:lang w:val="es-ES" w:eastAsia="es-ES"/>
    </w:rPr>
  </w:style>
  <w:style w:type="paragraph" w:customStyle="1" w:styleId="634D2174987B441096F870BA663EEC84">
    <w:name w:val="634D2174987B441096F870BA663EEC84"/>
    <w:rsid w:val="00B9373B"/>
    <w:rPr>
      <w:lang w:val="es-ES" w:eastAsia="es-ES"/>
    </w:rPr>
  </w:style>
  <w:style w:type="paragraph" w:customStyle="1" w:styleId="D98DA32B390447F8B81A2FF83BD14CB8">
    <w:name w:val="D98DA32B390447F8B81A2FF83BD14CB8"/>
    <w:rsid w:val="00B9373B"/>
    <w:rPr>
      <w:lang w:val="es-ES" w:eastAsia="es-ES"/>
    </w:rPr>
  </w:style>
  <w:style w:type="paragraph" w:customStyle="1" w:styleId="A7D26082E954431CA79B1F896CFC2238">
    <w:name w:val="A7D26082E954431CA79B1F896CFC2238"/>
    <w:rsid w:val="00B9373B"/>
    <w:rPr>
      <w:lang w:val="es-ES" w:eastAsia="es-ES"/>
    </w:rPr>
  </w:style>
  <w:style w:type="paragraph" w:customStyle="1" w:styleId="0005D7A8C00546949AFC0881A77BC876">
    <w:name w:val="0005D7A8C00546949AFC0881A77BC876"/>
    <w:rsid w:val="00B9373B"/>
    <w:rPr>
      <w:lang w:val="es-ES" w:eastAsia="es-ES"/>
    </w:rPr>
  </w:style>
  <w:style w:type="paragraph" w:customStyle="1" w:styleId="8F1DE84EDDDA441DBED66D506D191504">
    <w:name w:val="8F1DE84EDDDA441DBED66D506D191504"/>
    <w:rsid w:val="00B9373B"/>
    <w:rPr>
      <w:lang w:val="es-ES" w:eastAsia="es-ES"/>
    </w:rPr>
  </w:style>
  <w:style w:type="paragraph" w:customStyle="1" w:styleId="EAB00DD5D2694D40AACC5D35CA807569">
    <w:name w:val="EAB00DD5D2694D40AACC5D35CA807569"/>
    <w:rsid w:val="00B9373B"/>
    <w:rPr>
      <w:lang w:val="es-ES" w:eastAsia="es-ES"/>
    </w:rPr>
  </w:style>
  <w:style w:type="paragraph" w:customStyle="1" w:styleId="314F77290C2E40689EAC4EFCDD47399F">
    <w:name w:val="314F77290C2E40689EAC4EFCDD47399F"/>
    <w:rsid w:val="00B9373B"/>
    <w:rPr>
      <w:lang w:val="es-ES" w:eastAsia="es-ES"/>
    </w:rPr>
  </w:style>
  <w:style w:type="paragraph" w:customStyle="1" w:styleId="F1CA6F6A69024CB19D11583E5E9B1AFE">
    <w:name w:val="F1CA6F6A69024CB19D11583E5E9B1AFE"/>
    <w:rsid w:val="00B9373B"/>
    <w:rPr>
      <w:lang w:val="es-ES" w:eastAsia="es-ES"/>
    </w:rPr>
  </w:style>
  <w:style w:type="paragraph" w:customStyle="1" w:styleId="6DA5AE8451BA4D4A8F3661C4A634A527">
    <w:name w:val="6DA5AE8451BA4D4A8F3661C4A634A527"/>
    <w:rsid w:val="00B9373B"/>
    <w:rPr>
      <w:lang w:val="es-ES" w:eastAsia="es-ES"/>
    </w:rPr>
  </w:style>
  <w:style w:type="paragraph" w:customStyle="1" w:styleId="1FB54CB060F54537AF5892D9BD4BE313">
    <w:name w:val="1FB54CB060F54537AF5892D9BD4BE313"/>
    <w:rsid w:val="00B9373B"/>
    <w:rPr>
      <w:lang w:val="es-ES" w:eastAsia="es-ES"/>
    </w:rPr>
  </w:style>
  <w:style w:type="paragraph" w:customStyle="1" w:styleId="AD627F1498D74F4D8FF262C01A7C3B89">
    <w:name w:val="AD627F1498D74F4D8FF262C01A7C3B89"/>
    <w:rsid w:val="00B9373B"/>
    <w:rPr>
      <w:lang w:val="es-ES" w:eastAsia="es-ES"/>
    </w:rPr>
  </w:style>
  <w:style w:type="paragraph" w:customStyle="1" w:styleId="532A02C4B0C24154AACF197B87B80236">
    <w:name w:val="532A02C4B0C24154AACF197B87B80236"/>
    <w:rsid w:val="00B9373B"/>
    <w:rPr>
      <w:lang w:val="es-ES" w:eastAsia="es-ES"/>
    </w:rPr>
  </w:style>
  <w:style w:type="paragraph" w:customStyle="1" w:styleId="BE6480CD23A040CDAD1F8B36CF0F34BD">
    <w:name w:val="BE6480CD23A040CDAD1F8B36CF0F34BD"/>
    <w:rsid w:val="00B9373B"/>
    <w:rPr>
      <w:lang w:val="es-ES" w:eastAsia="es-ES"/>
    </w:rPr>
  </w:style>
  <w:style w:type="paragraph" w:customStyle="1" w:styleId="626B1E624EC2483A9D8A893663C23820">
    <w:name w:val="626B1E624EC2483A9D8A893663C23820"/>
    <w:rsid w:val="00B9373B"/>
    <w:rPr>
      <w:lang w:val="es-ES" w:eastAsia="es-ES"/>
    </w:rPr>
  </w:style>
  <w:style w:type="paragraph" w:customStyle="1" w:styleId="C3DE61783C464B97BB56749B8E86D54C">
    <w:name w:val="C3DE61783C464B97BB56749B8E86D54C"/>
    <w:rsid w:val="00B9373B"/>
    <w:rPr>
      <w:lang w:val="es-ES" w:eastAsia="es-ES"/>
    </w:rPr>
  </w:style>
  <w:style w:type="paragraph" w:customStyle="1" w:styleId="7D0B9053F98948E4B1DF209A07F2BDFA">
    <w:name w:val="7D0B9053F98948E4B1DF209A07F2BDFA"/>
    <w:rsid w:val="00B9373B"/>
    <w:rPr>
      <w:lang w:val="es-ES" w:eastAsia="es-ES"/>
    </w:rPr>
  </w:style>
  <w:style w:type="paragraph" w:customStyle="1" w:styleId="375A6B5F1E4442BE8370F40C5CB1E537">
    <w:name w:val="375A6B5F1E4442BE8370F40C5CB1E537"/>
    <w:rsid w:val="00B9373B"/>
    <w:rPr>
      <w:lang w:val="es-ES" w:eastAsia="es-ES"/>
    </w:rPr>
  </w:style>
  <w:style w:type="paragraph" w:customStyle="1" w:styleId="9E7C31BF73BA453A8A30B639307E7547">
    <w:name w:val="9E7C31BF73BA453A8A30B639307E7547"/>
    <w:rsid w:val="00B9373B"/>
    <w:rPr>
      <w:lang w:val="es-ES" w:eastAsia="es-ES"/>
    </w:rPr>
  </w:style>
  <w:style w:type="paragraph" w:customStyle="1" w:styleId="BD46E699D4F54CDDAAB7ED8844F0656F">
    <w:name w:val="BD46E699D4F54CDDAAB7ED8844F0656F"/>
    <w:rsid w:val="00B9373B"/>
    <w:rPr>
      <w:lang w:val="es-ES" w:eastAsia="es-ES"/>
    </w:rPr>
  </w:style>
  <w:style w:type="paragraph" w:customStyle="1" w:styleId="6ECF90000223409D87A1539A8EFA9585">
    <w:name w:val="6ECF90000223409D87A1539A8EFA9585"/>
    <w:rsid w:val="00B9373B"/>
    <w:rPr>
      <w:lang w:val="es-ES" w:eastAsia="es-ES"/>
    </w:rPr>
  </w:style>
  <w:style w:type="paragraph" w:customStyle="1" w:styleId="AFD9AB531D864EA0B732E7505163463C">
    <w:name w:val="AFD9AB531D864EA0B732E7505163463C"/>
    <w:rsid w:val="00B9373B"/>
    <w:rPr>
      <w:lang w:val="es-ES" w:eastAsia="es-ES"/>
    </w:rPr>
  </w:style>
  <w:style w:type="paragraph" w:customStyle="1" w:styleId="F0AA8285EB9B44B68EC609B595A2436D">
    <w:name w:val="F0AA8285EB9B44B68EC609B595A2436D"/>
    <w:rsid w:val="00B9373B"/>
    <w:rPr>
      <w:lang w:val="es-ES" w:eastAsia="es-ES"/>
    </w:rPr>
  </w:style>
  <w:style w:type="paragraph" w:customStyle="1" w:styleId="9E44EB4D5EC14023A7EA6857987C7FF9">
    <w:name w:val="9E44EB4D5EC14023A7EA6857987C7FF9"/>
    <w:rsid w:val="00B9373B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73319-9ADB-4514-A648-A94378F8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112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E Monsalve</dc:creator>
  <cp:keywords/>
  <dc:description/>
  <cp:lastModifiedBy>Abelardo E Monsalve</cp:lastModifiedBy>
  <cp:revision>7</cp:revision>
  <cp:lastPrinted>2025-04-10T00:06:00Z</cp:lastPrinted>
  <dcterms:created xsi:type="dcterms:W3CDTF">2025-01-17T20:53:00Z</dcterms:created>
  <dcterms:modified xsi:type="dcterms:W3CDTF">2025-04-14T10:07:00Z</dcterms:modified>
</cp:coreProperties>
</file>